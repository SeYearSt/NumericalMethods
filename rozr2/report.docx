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C4B2" w14:textId="7A73E206" w:rsidR="00104B9B" w:rsidRPr="00104B9B" w:rsidRDefault="00104B9B" w:rsidP="00104B9B">
      <w:pPr>
        <w:spacing w:before="456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B9B">
        <w:rPr>
          <w:rFonts w:ascii="Times New Roman" w:hAnsi="Times New Roman" w:cs="Times New Roman"/>
          <w:b/>
          <w:sz w:val="28"/>
          <w:szCs w:val="28"/>
          <w:lang w:val="uk-UA"/>
        </w:rPr>
        <w:t>Розрахункова робота  №2</w:t>
      </w:r>
    </w:p>
    <w:p w14:paraId="4AB2F897" w14:textId="119A5CA3" w:rsidR="00104B9B" w:rsidRPr="00104B9B" w:rsidRDefault="00104B9B" w:rsidP="00104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4B9B">
        <w:rPr>
          <w:rFonts w:ascii="Times New Roman" w:hAnsi="Times New Roman" w:cs="Times New Roman"/>
          <w:b/>
          <w:sz w:val="28"/>
          <w:szCs w:val="28"/>
          <w:lang w:val="uk-UA"/>
        </w:rPr>
        <w:t>З предмету</w:t>
      </w:r>
      <w:r w:rsidRPr="00104B9B">
        <w:rPr>
          <w:rFonts w:ascii="Times New Roman" w:hAnsi="Times New Roman" w:cs="Times New Roman"/>
          <w:b/>
          <w:sz w:val="28"/>
          <w:szCs w:val="28"/>
          <w:lang w:val="ru-RU"/>
        </w:rPr>
        <w:t>: “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Чисельн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 методи ч1</w:t>
      </w:r>
      <w:r w:rsidRPr="00104B9B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14:paraId="7BC7D0E9" w14:textId="1FCA8B26" w:rsidR="00104B9B" w:rsidRDefault="00104B9B" w:rsidP="00104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4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104B9B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Pr="00104B9B">
        <w:rPr>
          <w:rFonts w:ascii="Times New Roman" w:hAnsi="Times New Roman" w:cs="Times New Roman"/>
          <w:b/>
          <w:sz w:val="28"/>
          <w:szCs w:val="28"/>
          <w:lang w:val="uk-UA"/>
        </w:rPr>
        <w:t>Дослідження похибки інтерполяції функцій многочленом Ньютона</w:t>
      </w:r>
      <w:r w:rsidRPr="00104B9B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14:paraId="38490267" w14:textId="0F4EA6A6" w:rsidR="00104B9B" w:rsidRDefault="00104B9B" w:rsidP="00104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Студента групи ПМ-33</w:t>
      </w:r>
    </w:p>
    <w:p w14:paraId="575BDDE2" w14:textId="0E4A6BE8" w:rsidR="00104B9B" w:rsidRDefault="00104B9B" w:rsidP="00104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Венгринюка Олег</w:t>
      </w:r>
    </w:p>
    <w:p w14:paraId="581A6751" w14:textId="449C9323" w:rsidR="00104B9B" w:rsidRPr="00104B9B" w:rsidRDefault="00104B9B" w:rsidP="00104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Варіант - 27</w:t>
      </w:r>
    </w:p>
    <w:p w14:paraId="31ADFA9B" w14:textId="77777777" w:rsidR="00104B9B" w:rsidRPr="00104B9B" w:rsidRDefault="00104B9B" w:rsidP="00104B9B">
      <w:pPr>
        <w:spacing w:before="312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53CE33" w14:textId="77777777" w:rsidR="00050036" w:rsidRDefault="00104B9B" w:rsidP="00104B9B">
      <w:pPr>
        <w:spacing w:before="1440" w:after="0" w:line="360" w:lineRule="auto"/>
        <w:ind w:left="705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Перевірила</w:t>
      </w:r>
    </w:p>
    <w:p w14:paraId="41A316D3" w14:textId="1DD91575" w:rsidR="00104B9B" w:rsidRDefault="00050036" w:rsidP="00F0623E">
      <w:pPr>
        <w:spacing w:after="0" w:line="360" w:lineRule="auto"/>
        <w:ind w:left="705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Тесак І.Є</w:t>
      </w:r>
      <w:r w:rsidR="00104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1D27F16" w14:textId="77777777" w:rsidR="00104B9B" w:rsidRPr="00F0623E" w:rsidRDefault="00104B9B" w:rsidP="00050036">
      <w:pPr>
        <w:spacing w:before="1440" w:after="0" w:line="360" w:lineRule="auto"/>
        <w:jc w:val="center"/>
        <w:rPr>
          <w:lang w:val="ru-RU"/>
        </w:rPr>
      </w:pPr>
    </w:p>
    <w:p w14:paraId="08C9F517" w14:textId="77777777" w:rsidR="009766D2" w:rsidRPr="00F0623E" w:rsidRDefault="009766D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623E">
        <w:rPr>
          <w:rFonts w:ascii="Times New Roman" w:hAnsi="Times New Roman" w:cs="Times New Roman"/>
          <w:b/>
          <w:sz w:val="28"/>
          <w:szCs w:val="28"/>
          <w:lang w:val="ru-RU"/>
        </w:rPr>
        <w:t>Завдання:</w:t>
      </w:r>
      <w:bookmarkStart w:id="0" w:name="_GoBack"/>
      <w:bookmarkEnd w:id="0"/>
    </w:p>
    <w:p w14:paraId="435C21DC" w14:textId="6CCD85E6" w:rsidR="009766D2" w:rsidRPr="00F0623E" w:rsidRDefault="009766D2" w:rsidP="009766D2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623E">
        <w:rPr>
          <w:rFonts w:ascii="Times New Roman" w:hAnsi="Times New Roman" w:cs="Times New Roman"/>
          <w:sz w:val="28"/>
          <w:szCs w:val="28"/>
          <w:lang w:val="uk-UA"/>
        </w:rPr>
        <w:t xml:space="preserve">Для функції </w:t>
      </w:r>
      <w:r w:rsidRPr="00F0623E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1065" w:dyaOrig="675" w14:anchorId="3DBDC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53.25pt;height:33.75pt" o:ole="" fillcolor="window">
            <v:imagedata r:id="rId5" o:title=""/>
          </v:shape>
          <o:OLEObject Type="Embed" ProgID="Equation.3" ShapeID="_x0000_i1068" DrawAspect="Content" ObjectID="_1620596265" r:id="rId6"/>
        </w:object>
      </w:r>
      <w:r w:rsidRPr="00F06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623E">
        <w:rPr>
          <w:rFonts w:ascii="Times New Roman" w:hAnsi="Times New Roman" w:cs="Times New Roman"/>
          <w:sz w:val="28"/>
          <w:szCs w:val="28"/>
          <w:lang w:val="uk-UA"/>
        </w:rPr>
        <w:t xml:space="preserve">заданої на рівномірній сітці в точках </w:t>
      </w:r>
      <w:r w:rsidRPr="00F0623E">
        <w:rPr>
          <w:rFonts w:ascii="Times New Roman" w:eastAsia="Times New Roman" w:hAnsi="Times New Roman" w:cs="Times New Roman"/>
          <w:position w:val="-12"/>
          <w:sz w:val="28"/>
          <w:szCs w:val="28"/>
          <w:lang w:val="uk-UA"/>
        </w:rPr>
        <w:object w:dxaOrig="1980" w:dyaOrig="360" w14:anchorId="633D8E74">
          <v:shape id="_x0000_i1062" type="#_x0000_t75" style="width:99pt;height:18pt" o:ole="" fillcolor="window">
            <v:imagedata r:id="rId7" o:title=""/>
          </v:shape>
          <o:OLEObject Type="Embed" ProgID="Equation.3" ShapeID="_x0000_i1062" DrawAspect="Content" ObjectID="_1620596266" r:id="rId8"/>
        </w:object>
      </w:r>
      <w:r w:rsidRPr="00F0623E">
        <w:rPr>
          <w:rFonts w:ascii="Times New Roman" w:hAnsi="Times New Roman" w:cs="Times New Roman"/>
          <w:sz w:val="28"/>
          <w:szCs w:val="28"/>
          <w:lang w:val="uk-UA"/>
        </w:rPr>
        <w:t xml:space="preserve"> на інтервалі </w:t>
      </w:r>
      <w:r w:rsidRPr="00F062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[0, 3] </w:t>
      </w:r>
    </w:p>
    <w:p w14:paraId="408BDDF9" w14:textId="77777777" w:rsidR="009766D2" w:rsidRPr="00F0623E" w:rsidRDefault="009766D2" w:rsidP="009766D2">
      <w:pPr>
        <w:numPr>
          <w:ilvl w:val="0"/>
          <w:numId w:val="2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23E">
        <w:rPr>
          <w:rFonts w:ascii="Times New Roman" w:hAnsi="Times New Roman" w:cs="Times New Roman"/>
          <w:sz w:val="28"/>
          <w:szCs w:val="28"/>
          <w:lang w:val="uk-UA"/>
        </w:rPr>
        <w:t>знайти аналітичний вираз залишкового члена інтерполяційного многочлена;</w:t>
      </w:r>
    </w:p>
    <w:p w14:paraId="18255690" w14:textId="77777777" w:rsidR="009766D2" w:rsidRPr="00F0623E" w:rsidRDefault="009766D2" w:rsidP="009766D2">
      <w:pPr>
        <w:numPr>
          <w:ilvl w:val="0"/>
          <w:numId w:val="2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2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0623E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його максимальне значення і значення в точках </w:t>
      </w:r>
      <w:r w:rsidRPr="00F0623E">
        <w:rPr>
          <w:rFonts w:ascii="Times New Roman" w:eastAsia="Times New Roman" w:hAnsi="Times New Roman" w:cs="Times New Roman"/>
          <w:position w:val="-10"/>
          <w:sz w:val="28"/>
          <w:szCs w:val="28"/>
          <w:lang w:val="uk-UA"/>
        </w:rPr>
        <w:object w:dxaOrig="885" w:dyaOrig="315" w14:anchorId="5D8B02A0">
          <v:shape id="_x0000_i1070" type="#_x0000_t75" style="width:44.25pt;height:15.75pt" o:ole="" fillcolor="window">
            <v:imagedata r:id="rId9" o:title=""/>
          </v:shape>
          <o:OLEObject Type="Embed" ProgID="Equation.3" ShapeID="_x0000_i1070" DrawAspect="Content" ObjectID="_1620596267" r:id="rId10"/>
        </w:object>
      </w:r>
      <w:r w:rsidRPr="00F062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F0623E">
        <w:rPr>
          <w:rFonts w:ascii="Times New Roman" w:eastAsia="Times New Roman" w:hAnsi="Times New Roman" w:cs="Times New Roman"/>
          <w:position w:val="-10"/>
          <w:sz w:val="28"/>
          <w:szCs w:val="28"/>
          <w:lang w:val="uk-UA"/>
        </w:rPr>
        <w:object w:dxaOrig="885" w:dyaOrig="315" w14:anchorId="38F0ADA9">
          <v:shape id="_x0000_i1071" type="#_x0000_t75" style="width:44.25pt;height:15.75pt" o:ole="" fillcolor="window">
            <v:imagedata r:id="rId9" o:title=""/>
          </v:shape>
          <o:OLEObject Type="Embed" ProgID="Equation.3" ShapeID="_x0000_i1071" DrawAspect="Content" ObjectID="_1620596268" r:id="rId11"/>
        </w:object>
      </w:r>
      <w:r w:rsidRPr="00F0623E">
        <w:rPr>
          <w:rFonts w:ascii="Times New Roman" w:hAnsi="Times New Roman" w:cs="Times New Roman"/>
          <w:sz w:val="28"/>
          <w:szCs w:val="28"/>
          <w:lang w:val="uk-UA"/>
        </w:rPr>
        <w:t xml:space="preserve"> – не співпадають з вузлами інтерполяції) і в т. </w:t>
      </w:r>
      <w:r w:rsidRPr="00F0623E">
        <w:rPr>
          <w:rFonts w:ascii="Times New Roman" w:eastAsia="Times New Roman" w:hAnsi="Times New Roman" w:cs="Times New Roman"/>
          <w:position w:val="-12"/>
          <w:sz w:val="28"/>
          <w:szCs w:val="28"/>
          <w:lang w:val="uk-UA"/>
        </w:rPr>
        <w:object w:dxaOrig="300" w:dyaOrig="360" w14:anchorId="0442F7B4">
          <v:shape id="_x0000_i1072" type="#_x0000_t75" style="width:15pt;height:18pt" o:ole="">
            <v:imagedata r:id="rId12" o:title=""/>
          </v:shape>
          <o:OLEObject Type="Embed" ProgID="Equation.3" ShapeID="_x0000_i1072" DrawAspect="Content" ObjectID="_1620596269" r:id="rId13"/>
        </w:object>
      </w:r>
      <w:r w:rsidRPr="00F0623E">
        <w:rPr>
          <w:rFonts w:ascii="Times New Roman" w:hAnsi="Times New Roman" w:cs="Times New Roman"/>
          <w:sz w:val="28"/>
          <w:szCs w:val="28"/>
          <w:lang w:val="uk-UA"/>
        </w:rPr>
        <w:t>– вузлі інтерполяції;</w:t>
      </w:r>
    </w:p>
    <w:p w14:paraId="405B918E" w14:textId="77777777" w:rsidR="009766D2" w:rsidRPr="00F0623E" w:rsidRDefault="009766D2" w:rsidP="009766D2">
      <w:pPr>
        <w:numPr>
          <w:ilvl w:val="0"/>
          <w:numId w:val="2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23E">
        <w:rPr>
          <w:rFonts w:ascii="Times New Roman" w:hAnsi="Times New Roman" w:cs="Times New Roman"/>
          <w:sz w:val="28"/>
          <w:szCs w:val="28"/>
          <w:lang w:val="uk-UA"/>
        </w:rPr>
        <w:t>побудувати інтерполяційний многочлен Ньютона через розділені різниці</w:t>
      </w:r>
      <w:r w:rsidRPr="00F0623E">
        <w:rPr>
          <w:rFonts w:ascii="Times New Roman" w:hAnsi="Times New Roman" w:cs="Times New Roman"/>
          <w:sz w:val="28"/>
          <w:szCs w:val="28"/>
          <w:lang w:val="ru-RU"/>
        </w:rPr>
        <w:t xml:space="preserve"> (використати програму з лабораторної </w:t>
      </w:r>
      <w:r w:rsidRPr="00F0623E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Pr="00F0623E">
        <w:rPr>
          <w:rFonts w:ascii="Times New Roman" w:hAnsi="Times New Roman" w:cs="Times New Roman"/>
          <w:sz w:val="28"/>
          <w:szCs w:val="28"/>
          <w:lang w:val="ru-RU"/>
        </w:rPr>
        <w:t xml:space="preserve"> №3)</w:t>
      </w:r>
      <w:r w:rsidRPr="00F062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6B996BD" w14:textId="77777777" w:rsidR="009766D2" w:rsidRPr="00F0623E" w:rsidRDefault="009766D2" w:rsidP="009766D2">
      <w:pPr>
        <w:numPr>
          <w:ilvl w:val="0"/>
          <w:numId w:val="2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23E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похибки інтерполяції в точках </w:t>
      </w:r>
      <w:r w:rsidRPr="00F0623E">
        <w:rPr>
          <w:rFonts w:ascii="Times New Roman" w:eastAsia="Times New Roman" w:hAnsi="Times New Roman" w:cs="Times New Roman"/>
          <w:position w:val="-10"/>
          <w:sz w:val="28"/>
          <w:szCs w:val="28"/>
          <w:lang w:val="uk-UA"/>
        </w:rPr>
        <w:object w:dxaOrig="885" w:dyaOrig="315" w14:anchorId="36F4D30E">
          <v:shape id="_x0000_i1076" type="#_x0000_t75" style="width:44.25pt;height:15.75pt" o:ole="" fillcolor="window">
            <v:imagedata r:id="rId9" o:title=""/>
          </v:shape>
          <o:OLEObject Type="Embed" ProgID="Equation.3" ShapeID="_x0000_i1076" DrawAspect="Content" ObjectID="_1620596270" r:id="rId14"/>
        </w:object>
      </w:r>
      <w:r w:rsidRPr="00F0623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0623E">
        <w:rPr>
          <w:rFonts w:ascii="Times New Roman" w:eastAsia="Times New Roman" w:hAnsi="Times New Roman" w:cs="Times New Roman"/>
          <w:position w:val="-12"/>
          <w:sz w:val="28"/>
          <w:szCs w:val="28"/>
          <w:lang w:val="uk-UA"/>
        </w:rPr>
        <w:object w:dxaOrig="300" w:dyaOrig="360" w14:anchorId="69518072">
          <v:shape id="_x0000_i1077" type="#_x0000_t75" style="width:15pt;height:18pt" o:ole="">
            <v:imagedata r:id="rId12" o:title=""/>
          </v:shape>
          <o:OLEObject Type="Embed" ProgID="Equation.3" ShapeID="_x0000_i1077" DrawAspect="Content" ObjectID="_1620596271" r:id="rId15"/>
        </w:object>
      </w:r>
      <w:r w:rsidRPr="00F0623E">
        <w:rPr>
          <w:rFonts w:ascii="Times New Roman" w:hAnsi="Times New Roman" w:cs="Times New Roman"/>
          <w:sz w:val="28"/>
          <w:szCs w:val="28"/>
          <w:lang w:val="uk-UA"/>
        </w:rPr>
        <w:t xml:space="preserve"> і порівняти їх із значеннями залишкового члена.</w:t>
      </w:r>
    </w:p>
    <w:p w14:paraId="6833BD29" w14:textId="48D8BE21" w:rsidR="00F870C5" w:rsidRDefault="00F870C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02E05D" w14:textId="3AD95BD2" w:rsidR="009766D2" w:rsidRDefault="009766D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Виконання:</w:t>
      </w:r>
    </w:p>
    <w:p w14:paraId="3FA4537E" w14:textId="5E4047F6" w:rsidR="00244A66" w:rsidRPr="00F0623E" w:rsidRDefault="00244A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1.Знайдемо аналітичний вираз залишкового члена інтерполяційного многочлена</w:t>
      </w:r>
    </w:p>
    <w:p w14:paraId="6F7B2B6B" w14:textId="18A06999" w:rsidR="00244A66" w:rsidRDefault="00244A66" w:rsidP="00244A66">
      <w:pPr>
        <w:spacing w:before="60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Використовуючи засоби </w:t>
      </w:r>
      <w:r>
        <w:rPr>
          <w:rFonts w:ascii="Times New Roman" w:hAnsi="Times New Roman" w:cs="Times New Roman"/>
          <w:sz w:val="28"/>
          <w:szCs w:val="28"/>
        </w:rPr>
        <w:t>Maple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обчислимо максимальне 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значення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точках </w:t>
      </w:r>
      <w:r>
        <w:rPr>
          <w:rFonts w:ascii="Times New Roman" w:eastAsia="Times New Roman" w:hAnsi="Times New Roman" w:cs="Times New Roman"/>
          <w:position w:val="-10"/>
          <w:sz w:val="24"/>
          <w:szCs w:val="20"/>
          <w:lang w:val="uk-UA"/>
        </w:rPr>
        <w:object w:dxaOrig="885" w:dyaOrig="315" w14:anchorId="0B7B1D4A">
          <v:shape id="_x0000_i1080" type="#_x0000_t75" style="width:44.25pt;height:15.75pt" o:ole="" fillcolor="window">
            <v:imagedata r:id="rId9" o:title=""/>
          </v:shape>
          <o:OLEObject Type="Embed" ProgID="Equation.3" ShapeID="_x0000_i1080" DrawAspect="Content" ObjectID="_1620596272" r:id="rId16"/>
        </w:object>
      </w:r>
      <w:r w:rsidRPr="00F062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що не сп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іпадають з вузлами інтерполяції і в точці </w:t>
      </w:r>
      <w:r w:rsidRPr="0081315E">
        <w:rPr>
          <w:rFonts w:ascii="Times New Roman" w:eastAsia="Times New Roman" w:hAnsi="Times New Roman" w:cs="Times New Roman"/>
          <w:position w:val="-12"/>
          <w:sz w:val="28"/>
          <w:szCs w:val="28"/>
          <w:lang w:val="uk-UA"/>
        </w:rPr>
        <w:object w:dxaOrig="300" w:dyaOrig="360" w14:anchorId="37F3014A">
          <v:shape id="_x0000_i1095" type="#_x0000_t75" style="width:15pt;height:18pt" o:ole="">
            <v:imagedata r:id="rId12" o:title=""/>
          </v:shape>
          <o:OLEObject Type="Embed" ProgID="Equation.3" ShapeID="_x0000_i1095" DrawAspect="Content" ObjectID="_1620596273" r:id="rId17"/>
        </w:object>
      </w:r>
      <w:r w:rsidRPr="0081315E">
        <w:rPr>
          <w:rFonts w:ascii="Times New Roman" w:hAnsi="Times New Roman" w:cs="Times New Roman"/>
          <w:sz w:val="28"/>
          <w:szCs w:val="28"/>
          <w:lang w:val="uk-UA"/>
        </w:rPr>
        <w:t>– вузлі інтерполяції;</w:t>
      </w:r>
    </w:p>
    <w:p w14:paraId="5CFFD39E" w14:textId="77777777" w:rsidR="00244A66" w:rsidRDefault="00244A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0CC3A0" w14:textId="77777777" w:rsidR="00244A66" w:rsidRDefault="00244A66" w:rsidP="00F0623E">
      <w:pPr>
        <w:spacing w:before="100" w:beforeAutospacing="1" w:after="0"/>
        <w:ind w:left="-117"/>
      </w:pPr>
      <w:r>
        <w:rPr>
          <w:noProof/>
        </w:rPr>
        <w:lastRenderedPageBreak/>
        <w:drawing>
          <wp:inline distT="0" distB="0" distL="0" distR="0" wp14:anchorId="22528D15" wp14:editId="53FB2848">
            <wp:extent cx="6406896" cy="8458200"/>
            <wp:effectExtent l="0" t="0" r="0" b="0"/>
            <wp:docPr id="7179" name="Picture 7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" name="Picture 717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6896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9BE6" w14:textId="77777777" w:rsidR="00244A66" w:rsidRDefault="00244A66" w:rsidP="00F0623E">
      <w:pPr>
        <w:spacing w:before="100" w:beforeAutospacing="1" w:after="6914" w:line="265" w:lineRule="auto"/>
        <w:ind w:left="4515" w:right="-15" w:hanging="10"/>
      </w:pPr>
      <w:r>
        <w:rPr>
          <w:rFonts w:ascii="Times New Roman" w:eastAsia="Times New Roman" w:hAnsi="Times New Roman" w:cs="Times New Roman"/>
          <w:b/>
          <w:sz w:val="24"/>
        </w:rPr>
        <w:t>(5)</w:t>
      </w:r>
    </w:p>
    <w:p w14:paraId="319ED166" w14:textId="77777777" w:rsidR="00244A66" w:rsidRDefault="00244A66" w:rsidP="00F0623E">
      <w:pPr>
        <w:spacing w:before="100" w:beforeAutospacing="1" w:after="3"/>
        <w:ind w:left="-5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5454133" wp14:editId="2CE322B6">
            <wp:simplePos x="0" y="0"/>
            <wp:positionH relativeFrom="column">
              <wp:posOffset>-74167</wp:posOffset>
            </wp:positionH>
            <wp:positionV relativeFrom="paragraph">
              <wp:posOffset>-4912004</wp:posOffset>
            </wp:positionV>
            <wp:extent cx="5489449" cy="8692897"/>
            <wp:effectExtent l="0" t="0" r="0" b="0"/>
            <wp:wrapSquare wrapText="bothSides"/>
            <wp:docPr id="7184" name="Picture 7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" name="Picture 718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9449" cy="8692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/>
          <w:color w:val="FF0000"/>
          <w:sz w:val="24"/>
        </w:rPr>
        <w:t xml:space="preserve">&gt; </w:t>
      </w:r>
      <w:proofErr w:type="gramStart"/>
      <w:r>
        <w:rPr>
          <w:rFonts w:ascii="Courier New" w:eastAsia="Courier New" w:hAnsi="Courier New" w:cs="Courier New"/>
          <w:b/>
          <w:color w:val="FF0000"/>
          <w:sz w:val="24"/>
        </w:rPr>
        <w:t>M:=</w:t>
      </w:r>
      <w:proofErr w:type="gramEnd"/>
      <w:r>
        <w:rPr>
          <w:rFonts w:ascii="Courier New" w:eastAsia="Courier New" w:hAnsi="Courier New" w:cs="Courier New"/>
          <w:b/>
          <w:color w:val="FF0000"/>
          <w:sz w:val="24"/>
        </w:rPr>
        <w:t>evalf(maximize(abs(diff(f(t),t$n+1)),t=a..b));</w:t>
      </w:r>
    </w:p>
    <w:p w14:paraId="34D3FFDC" w14:textId="77777777" w:rsidR="00244A66" w:rsidRDefault="00244A66" w:rsidP="00F0623E">
      <w:pPr>
        <w:spacing w:before="100" w:beforeAutospacing="1" w:after="34" w:line="265" w:lineRule="auto"/>
        <w:ind w:left="4515" w:right="-1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(6)</w:t>
      </w:r>
    </w:p>
    <w:p w14:paraId="440B718A" w14:textId="77777777" w:rsidR="00244A66" w:rsidRDefault="00244A66" w:rsidP="00F0623E">
      <w:pPr>
        <w:spacing w:before="100" w:beforeAutospacing="1" w:after="126"/>
        <w:ind w:left="-5" w:hanging="10"/>
      </w:pPr>
      <w:r>
        <w:rPr>
          <w:rFonts w:ascii="Courier New" w:eastAsia="Courier New" w:hAnsi="Courier New" w:cs="Courier New"/>
          <w:b/>
          <w:color w:val="FF0000"/>
          <w:sz w:val="24"/>
        </w:rPr>
        <w:t xml:space="preserve">&gt; </w:t>
      </w:r>
      <w:proofErr w:type="gramStart"/>
      <w:r>
        <w:rPr>
          <w:rFonts w:ascii="Courier New" w:eastAsia="Courier New" w:hAnsi="Courier New" w:cs="Courier New"/>
          <w:b/>
          <w:color w:val="FF0000"/>
          <w:sz w:val="24"/>
        </w:rPr>
        <w:t>h:=</w:t>
      </w:r>
      <w:proofErr w:type="gramEnd"/>
      <w:r>
        <w:rPr>
          <w:rFonts w:ascii="Courier New" w:eastAsia="Courier New" w:hAnsi="Courier New" w:cs="Courier New"/>
          <w:b/>
          <w:color w:val="FF0000"/>
          <w:sz w:val="24"/>
        </w:rPr>
        <w:t>(b-a)/n;</w:t>
      </w:r>
    </w:p>
    <w:p w14:paraId="060F9414" w14:textId="77777777" w:rsidR="00244A66" w:rsidRDefault="00244A66" w:rsidP="00F0623E">
      <w:pPr>
        <w:spacing w:before="100" w:beforeAutospacing="1" w:after="194" w:line="265" w:lineRule="auto"/>
        <w:ind w:left="4515" w:right="-15" w:hanging="10"/>
      </w:pPr>
      <w:r>
        <w:rPr>
          <w:rFonts w:ascii="Times New Roman" w:eastAsia="Times New Roman" w:hAnsi="Times New Roman" w:cs="Times New Roman"/>
          <w:b/>
          <w:sz w:val="24"/>
        </w:rPr>
        <w:t>(7)</w:t>
      </w:r>
    </w:p>
    <w:p w14:paraId="1EB067AF" w14:textId="77777777" w:rsidR="00244A66" w:rsidRDefault="00244A66" w:rsidP="00F0623E">
      <w:pPr>
        <w:spacing w:before="100" w:beforeAutospacing="1" w:after="3"/>
        <w:ind w:left="-5" w:hanging="10"/>
      </w:pPr>
      <w:r>
        <w:rPr>
          <w:rFonts w:ascii="Courier New" w:eastAsia="Courier New" w:hAnsi="Courier New" w:cs="Courier New"/>
          <w:b/>
          <w:color w:val="FF0000"/>
          <w:sz w:val="24"/>
        </w:rPr>
        <w:t xml:space="preserve">&gt; </w:t>
      </w:r>
      <w:proofErr w:type="gramStart"/>
      <w:r>
        <w:rPr>
          <w:rFonts w:ascii="Courier New" w:eastAsia="Courier New" w:hAnsi="Courier New" w:cs="Courier New"/>
          <w:b/>
          <w:color w:val="FF0000"/>
          <w:sz w:val="24"/>
        </w:rPr>
        <w:t>w:=</w:t>
      </w:r>
      <w:proofErr w:type="gramEnd"/>
      <w:r>
        <w:rPr>
          <w:rFonts w:ascii="Courier New" w:eastAsia="Courier New" w:hAnsi="Courier New" w:cs="Courier New"/>
          <w:b/>
          <w:color w:val="FF0000"/>
          <w:sz w:val="24"/>
        </w:rPr>
        <w:t>t-a;</w:t>
      </w:r>
    </w:p>
    <w:p w14:paraId="708662B0" w14:textId="77777777" w:rsidR="00244A66" w:rsidRDefault="00244A66" w:rsidP="00F0623E">
      <w:pPr>
        <w:spacing w:before="100" w:beforeAutospacing="1" w:after="2134" w:line="265" w:lineRule="auto"/>
        <w:ind w:left="4515" w:right="-15" w:hanging="10"/>
      </w:pPr>
      <w:r>
        <w:rPr>
          <w:rFonts w:ascii="Times New Roman" w:eastAsia="Times New Roman" w:hAnsi="Times New Roman" w:cs="Times New Roman"/>
          <w:b/>
          <w:sz w:val="24"/>
        </w:rPr>
        <w:t>(8)</w:t>
      </w:r>
    </w:p>
    <w:p w14:paraId="6E84EA07" w14:textId="77777777" w:rsidR="00244A66" w:rsidRDefault="00244A66" w:rsidP="00F0623E">
      <w:pPr>
        <w:spacing w:before="100" w:beforeAutospacing="1" w:after="194" w:line="265" w:lineRule="auto"/>
        <w:ind w:left="4515" w:right="-15" w:hanging="10"/>
      </w:pPr>
      <w:r>
        <w:rPr>
          <w:rFonts w:ascii="Times New Roman" w:eastAsia="Times New Roman" w:hAnsi="Times New Roman" w:cs="Times New Roman"/>
          <w:b/>
          <w:sz w:val="24"/>
        </w:rPr>
        <w:t>(9)</w:t>
      </w:r>
    </w:p>
    <w:p w14:paraId="7C13048D" w14:textId="77777777" w:rsidR="00244A66" w:rsidRDefault="00244A66" w:rsidP="00F0623E">
      <w:pPr>
        <w:spacing w:before="100" w:beforeAutospacing="1" w:after="3"/>
        <w:ind w:left="-5" w:hanging="10"/>
      </w:pPr>
      <w:r>
        <w:rPr>
          <w:rFonts w:ascii="Courier New" w:eastAsia="Courier New" w:hAnsi="Courier New" w:cs="Courier New"/>
          <w:b/>
          <w:color w:val="FF0000"/>
          <w:sz w:val="24"/>
        </w:rPr>
        <w:t>&gt; plot(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0000"/>
          <w:sz w:val="24"/>
        </w:rPr>
        <w:t>w,t</w:t>
      </w:r>
      <w:proofErr w:type="spellEnd"/>
      <w:proofErr w:type="gramEnd"/>
      <w:r>
        <w:rPr>
          <w:rFonts w:ascii="Courier New" w:eastAsia="Courier New" w:hAnsi="Courier New" w:cs="Courier New"/>
          <w:b/>
          <w:color w:val="FF0000"/>
          <w:sz w:val="24"/>
        </w:rPr>
        <w:t>=</w:t>
      </w:r>
      <w:proofErr w:type="spellStart"/>
      <w:r>
        <w:rPr>
          <w:rFonts w:ascii="Courier New" w:eastAsia="Courier New" w:hAnsi="Courier New" w:cs="Courier New"/>
          <w:b/>
          <w:color w:val="FF0000"/>
          <w:sz w:val="24"/>
        </w:rPr>
        <w:t>a..b</w:t>
      </w:r>
      <w:proofErr w:type="spellEnd"/>
      <w:r>
        <w:rPr>
          <w:rFonts w:ascii="Courier New" w:eastAsia="Courier New" w:hAnsi="Courier New" w:cs="Courier New"/>
          <w:b/>
          <w:color w:val="FF0000"/>
          <w:sz w:val="24"/>
        </w:rPr>
        <w:t>);</w:t>
      </w:r>
    </w:p>
    <w:p w14:paraId="00A298BA" w14:textId="77777777" w:rsidR="00244A66" w:rsidRDefault="00244A66" w:rsidP="00F0623E">
      <w:pPr>
        <w:spacing w:before="100" w:beforeAutospacing="1" w:after="0"/>
        <w:ind w:left="-117"/>
      </w:pPr>
      <w:r>
        <w:rPr>
          <w:noProof/>
        </w:rPr>
        <w:lastRenderedPageBreak/>
        <w:drawing>
          <wp:inline distT="0" distB="0" distL="0" distR="0" wp14:anchorId="20B76A26" wp14:editId="6B38AF16">
            <wp:extent cx="6406896" cy="8692897"/>
            <wp:effectExtent l="0" t="0" r="0" b="0"/>
            <wp:docPr id="7186" name="Picture 7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" name="Picture 718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6896" cy="86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C2A7" w14:textId="77777777" w:rsidR="00244A66" w:rsidRDefault="00244A66" w:rsidP="00F0623E">
      <w:pPr>
        <w:spacing w:before="100" w:beforeAutospacing="1" w:after="720"/>
        <w:jc w:val="righ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(13)</w:t>
      </w:r>
    </w:p>
    <w:p w14:paraId="6F3D6B84" w14:textId="77777777" w:rsidR="00244A66" w:rsidRDefault="00244A66" w:rsidP="00F0623E">
      <w:pPr>
        <w:tabs>
          <w:tab w:val="center" w:pos="4660"/>
          <w:tab w:val="right" w:pos="9980"/>
        </w:tabs>
        <w:spacing w:before="100" w:beforeAutospacing="1" w:after="194" w:line="265" w:lineRule="auto"/>
        <w:ind w:right="-15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DAEE84E" wp14:editId="1A12EA9B">
            <wp:simplePos x="0" y="0"/>
            <wp:positionH relativeFrom="column">
              <wp:posOffset>-74167</wp:posOffset>
            </wp:positionH>
            <wp:positionV relativeFrom="paragraph">
              <wp:posOffset>-2941658</wp:posOffset>
            </wp:positionV>
            <wp:extent cx="5062728" cy="3328416"/>
            <wp:effectExtent l="0" t="0" r="0" b="0"/>
            <wp:wrapSquare wrapText="bothSides"/>
            <wp:docPr id="7191" name="Picture 7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" name="Picture 719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2728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gramStart"/>
      <w:r>
        <w:rPr>
          <w:rFonts w:ascii="Times New Roman" w:eastAsia="Times New Roman" w:hAnsi="Times New Roman" w:cs="Times New Roman"/>
          <w:i/>
          <w:color w:val="0000FF"/>
          <w:sz w:val="24"/>
        </w:rPr>
        <w:t>`?`</w:t>
      </w:r>
      <w:proofErr w:type="gramEnd"/>
      <w:r>
        <w:rPr>
          <w:rFonts w:ascii="Times New Roman" w:eastAsia="Times New Roman" w:hAnsi="Times New Roman" w:cs="Times New Roman"/>
          <w:i/>
          <w:color w:val="0000FF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(14)</w:t>
      </w:r>
    </w:p>
    <w:p w14:paraId="40E126F5" w14:textId="29C473A0" w:rsidR="009766D2" w:rsidRDefault="009766D2" w:rsidP="00F0623E">
      <w:pPr>
        <w:spacing w:before="100" w:beforeAutospacing="1"/>
      </w:pPr>
    </w:p>
    <w:p w14:paraId="70949C89" w14:textId="66E3123C" w:rsidR="00244A66" w:rsidRDefault="00244A66" w:rsidP="00244A66">
      <w:pPr>
        <w:spacing w:before="120"/>
      </w:pPr>
    </w:p>
    <w:p w14:paraId="303F7AD0" w14:textId="0E575070" w:rsidR="00244A66" w:rsidRDefault="00244A66" w:rsidP="00244A66">
      <w:pPr>
        <w:spacing w:before="120"/>
      </w:pPr>
    </w:p>
    <w:p w14:paraId="46B5881E" w14:textId="3D33BFEA" w:rsidR="00244A66" w:rsidRDefault="00244A66" w:rsidP="00244A66">
      <w:pPr>
        <w:spacing w:before="120"/>
      </w:pPr>
    </w:p>
    <w:p w14:paraId="055645C2" w14:textId="59BEDD78" w:rsidR="00244A66" w:rsidRDefault="00244A66" w:rsidP="00244A66">
      <w:pPr>
        <w:spacing w:before="120"/>
      </w:pPr>
    </w:p>
    <w:p w14:paraId="0A433511" w14:textId="4F5772F0" w:rsidR="00244A66" w:rsidRDefault="00244A66" w:rsidP="00244A66">
      <w:pPr>
        <w:spacing w:before="120"/>
      </w:pPr>
    </w:p>
    <w:p w14:paraId="68E15001" w14:textId="26C72901" w:rsidR="00244A66" w:rsidRDefault="00244A66" w:rsidP="00244A66">
      <w:pPr>
        <w:spacing w:before="120"/>
      </w:pPr>
    </w:p>
    <w:p w14:paraId="417CE1C1" w14:textId="6EED9382" w:rsidR="00244A66" w:rsidRDefault="00244A66" w:rsidP="00244A66">
      <w:pPr>
        <w:spacing w:before="120"/>
      </w:pPr>
    </w:p>
    <w:p w14:paraId="3B47AFF6" w14:textId="5EFA0A6C" w:rsidR="008C74DA" w:rsidRDefault="008C74DA" w:rsidP="008C74D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23E">
        <w:rPr>
          <w:rFonts w:ascii="Times New Roman" w:hAnsi="Times New Roman" w:cs="Times New Roman"/>
          <w:sz w:val="28"/>
          <w:szCs w:val="28"/>
          <w:lang w:val="uk-UA"/>
        </w:rPr>
        <w:t>побуду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F0623E">
        <w:rPr>
          <w:rFonts w:ascii="Times New Roman" w:hAnsi="Times New Roman" w:cs="Times New Roman"/>
          <w:sz w:val="28"/>
          <w:szCs w:val="28"/>
          <w:lang w:val="uk-UA"/>
        </w:rPr>
        <w:t xml:space="preserve"> інтерполяційний многочлен Ньютона через розділені різниці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порівняємо отримані похибки зі значенням аналітично знайденого залишкового члена.</w:t>
      </w:r>
      <w:r w:rsidRPr="00F06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 </w:t>
      </w:r>
      <w:r>
        <w:rPr>
          <w:rFonts w:ascii="Times New Roman" w:hAnsi="Times New Roman" w:cs="Times New Roman"/>
          <w:sz w:val="28"/>
          <w:szCs w:val="28"/>
          <w:lang w:val="ru-RU"/>
        </w:rPr>
        <w:t>мову</w:t>
      </w:r>
      <w:r w:rsidRPr="00F06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r w:rsidRPr="00F0623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A9259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F06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r w:rsidRPr="00F06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925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matplotlib</w:t>
      </w:r>
      <w:r w:rsidRPr="00A925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виконаємо поставлене завдання.</w:t>
      </w:r>
    </w:p>
    <w:p w14:paraId="396EBE55" w14:textId="68888856" w:rsid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E333B1" w14:textId="3DC8B565" w:rsidR="008C74DA" w:rsidRPr="00F0623E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623E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</w:t>
      </w:r>
    </w:p>
    <w:p w14:paraId="75B6009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>import matplotlib.pyplot as plt</w:t>
      </w:r>
    </w:p>
    <w:p w14:paraId="6241649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>import numpy as np</w:t>
      </w:r>
    </w:p>
    <w:p w14:paraId="01BCD67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>import texttable as tt</w:t>
      </w:r>
    </w:p>
    <w:p w14:paraId="447D46E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154544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0F012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>def divided_diff(x: np.ndarray, y: np.ndarray) -&gt; float:</w:t>
      </w:r>
    </w:p>
    <w:p w14:paraId="16ACA2B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if y.shape != y.shape:</w:t>
      </w:r>
    </w:p>
    <w:p w14:paraId="77EA32A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raise ValueError("Y and X should have the same shape, got X.shape = {}, Y.shape = {}".format(x.shape, y.shape))</w:t>
      </w:r>
    </w:p>
    <w:p w14:paraId="6EA5D5A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036A38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result = 0</w:t>
      </w:r>
    </w:p>
    <w:p w14:paraId="7D0EE9D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for j in range(y.shape[0]):</w:t>
      </w:r>
    </w:p>
    <w:p w14:paraId="402DD4EB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indexes = np.arange(y.shape[0]) != j</w:t>
      </w:r>
    </w:p>
    <w:p w14:paraId="394DFFE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denominator = np.prod(x[j] - x[indexes])</w:t>
      </w:r>
    </w:p>
    <w:p w14:paraId="00602F0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result += y[j]/denominator</w:t>
      </w:r>
    </w:p>
    <w:p w14:paraId="04F89954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1EDC1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return result</w:t>
      </w:r>
    </w:p>
    <w:p w14:paraId="4AED7B5C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A263CC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DB47C0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>def L(x: float, x_i: np.ndarray, y_i: np.ndarray) -&gt; float:</w:t>
      </w:r>
    </w:p>
    <w:p w14:paraId="125C64E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result = y_i[0]</w:t>
      </w:r>
    </w:p>
    <w:p w14:paraId="7D977E5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for i in range(1, y_i.shape[0]):</w:t>
      </w:r>
    </w:p>
    <w:p w14:paraId="37D748B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indexes = np.arange(i)</w:t>
      </w:r>
    </w:p>
    <w:p w14:paraId="590E793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indexes_diff = np.append(indexes, indexes[-1]+1)</w:t>
      </w:r>
    </w:p>
    <w:p w14:paraId="1B4D04C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result += np.prod(x - x_i[indexes])*divided_diff(x_i[indexes_diff], y_i[indexes_diff])</w:t>
      </w:r>
    </w:p>
    <w:p w14:paraId="74BE13CC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0A657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return result</w:t>
      </w:r>
    </w:p>
    <w:p w14:paraId="18E3062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6FFF6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A5E83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>def print_divided_diff_table(x: np.ndarray, y: np.ndarray) -&gt; None:</w:t>
      </w:r>
    </w:p>
    <w:p w14:paraId="06CA38A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tab = tt.Texttable()</w:t>
      </w:r>
    </w:p>
    <w:p w14:paraId="16EB709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4B7DF0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# ----------- set headers</w:t>
      </w:r>
    </w:p>
    <w:p w14:paraId="282B50A8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headings = ['X', 'Y']</w:t>
      </w:r>
    </w:p>
    <w:p w14:paraId="20C2092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for i in range(1, y.shape[0]):</w:t>
      </w:r>
    </w:p>
    <w:p w14:paraId="4EE6325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head = 'f_x_i...f_x_i+{}'.format(i)</w:t>
      </w:r>
    </w:p>
    <w:p w14:paraId="702672F8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headings.append(head)</w:t>
      </w:r>
    </w:p>
    <w:p w14:paraId="0E1590D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62BF4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tab.header(headings)</w:t>
      </w:r>
    </w:p>
    <w:p w14:paraId="2351F17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A881A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values = [x, y]</w:t>
      </w:r>
    </w:p>
    <w:p w14:paraId="708291F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26E10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# --------- cal divided differences</w:t>
      </w:r>
    </w:p>
    <w:p w14:paraId="5A93FF8B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BF593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for i in range(1, y.shape[0]):</w:t>
      </w:r>
    </w:p>
    <w:p w14:paraId="19CDF45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divided_diff_s = np.array([divided_diff(x[j: j+i+1], y[j: j+i+1]) for j in range(y.shape[0] - i)])</w:t>
      </w:r>
    </w:p>
    <w:p w14:paraId="0D2355FF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divided_diff_s = np.hstack([divided_diff_s, [""]*(y.shape[0]-1-divided_diff_s.shape[0])])</w:t>
      </w:r>
    </w:p>
    <w:p w14:paraId="1FA6C771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values.append(divided_diff_s)</w:t>
      </w:r>
    </w:p>
    <w:p w14:paraId="5C3E0F8B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E72B00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for row in zip(*values):</w:t>
      </w:r>
    </w:p>
    <w:p w14:paraId="6669813B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tab.add_row(row)</w:t>
      </w:r>
    </w:p>
    <w:p w14:paraId="788F934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127C70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s = tab.draw()</w:t>
      </w:r>
    </w:p>
    <w:p w14:paraId="5B3CA69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print(s)</w:t>
      </w:r>
    </w:p>
    <w:p w14:paraId="40CF906C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4677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61E6B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>def f(x: float) -&gt; float:</w:t>
      </w:r>
    </w:p>
    <w:p w14:paraId="04DDEEF4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return np.cosh(x/2)/10</w:t>
      </w:r>
    </w:p>
    <w:p w14:paraId="5124B7A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8A606D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612E0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lastRenderedPageBreak/>
        <w:t>def print_polynomial(X, Y) -&gt; None:</w:t>
      </w:r>
    </w:p>
    <w:p w14:paraId="7F2FF77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template = '(x-{:.3f})'</w:t>
      </w:r>
    </w:p>
    <w:p w14:paraId="6E36900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polinomial = 'Ln(x) = {:.3f}+'</w:t>
      </w:r>
    </w:p>
    <w:p w14:paraId="3E3FAB04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args = [L(X[0], X, Y)]</w:t>
      </w:r>
    </w:p>
    <w:p w14:paraId="2B908FE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for i in range(1, X.shape[0]):</w:t>
      </w:r>
    </w:p>
    <w:p w14:paraId="63ED1D0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polinomial += template*i + '{:.3f}+'</w:t>
      </w:r>
    </w:p>
    <w:p w14:paraId="1A808C4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args.extend(X[:i].tolist())</w:t>
      </w:r>
    </w:p>
    <w:p w14:paraId="5091A89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args.append(divided_diff(X[:i+1], Y[:i+1]))</w:t>
      </w:r>
    </w:p>
    <w:p w14:paraId="7EFCFF1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D41B6F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polinomial = polinomial[:-1]</w:t>
      </w:r>
    </w:p>
    <w:p w14:paraId="462D3CC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8174C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print(polinomial.format(*args))</w:t>
      </w:r>
    </w:p>
    <w:p w14:paraId="116927D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2A5C7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2B0B2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>def print_difference(X_test, X, Y) -&gt; None:</w:t>
      </w:r>
    </w:p>
    <w:p w14:paraId="0C5734DB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L_x = np.array([L(x, X, Y) for x in X_test])</w:t>
      </w:r>
    </w:p>
    <w:p w14:paraId="089361B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difference = f(X_test) - L_x</w:t>
      </w:r>
    </w:p>
    <w:p w14:paraId="19179C9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E020A8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tab = tt.Texttable()</w:t>
      </w:r>
    </w:p>
    <w:p w14:paraId="66519CE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headings = ['x', 'f(x)', 'L(x)', 'R(x)']</w:t>
      </w:r>
    </w:p>
    <w:p w14:paraId="63FD3BE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tab.header(headings)</w:t>
      </w:r>
    </w:p>
    <w:p w14:paraId="04EF318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values = [X_test, f(X_test), L_x, difference]</w:t>
      </w:r>
    </w:p>
    <w:p w14:paraId="674B0AFC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for row in zip(*values):</w:t>
      </w:r>
    </w:p>
    <w:p w14:paraId="44F15FA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tab.add_row(row)</w:t>
      </w:r>
    </w:p>
    <w:p w14:paraId="7AF072E5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s = tab.draw()</w:t>
      </w:r>
    </w:p>
    <w:p w14:paraId="7574AF7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print(s)</w:t>
      </w:r>
    </w:p>
    <w:p w14:paraId="187CD7E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747BA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B7DC3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>if __name__ == '__main__':</w:t>
      </w:r>
    </w:p>
    <w:p w14:paraId="63879560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7A5FA9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a, b = 0, 3</w:t>
      </w:r>
    </w:p>
    <w:p w14:paraId="68B4C3C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n = 5</w:t>
      </w:r>
    </w:p>
    <w:p w14:paraId="79C7FDB6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X = np.linspace(a, b, n)</w:t>
      </w:r>
    </w:p>
    <w:p w14:paraId="085D2D7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Y = f(X)</w:t>
      </w:r>
    </w:p>
    <w:p w14:paraId="79A551D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41A6BB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X_test = np.array([1.2, 2., 2.8, 0.5, 0.75, 3.4, 10])</w:t>
      </w:r>
    </w:p>
    <w:p w14:paraId="2FA63711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9B4691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print("Netwon's polynomial")</w:t>
      </w:r>
    </w:p>
    <w:p w14:paraId="5DEEF5C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print_polynomial(X, Y)</w:t>
      </w:r>
    </w:p>
    <w:p w14:paraId="3357A99D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print("Table of divided differences")</w:t>
      </w:r>
    </w:p>
    <w:p w14:paraId="4512A91A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print_divided_diff_table(X, Y)</w:t>
      </w:r>
    </w:p>
    <w:p w14:paraId="77EE25B4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print('Difference between function and interpolation polynomial')</w:t>
      </w:r>
    </w:p>
    <w:p w14:paraId="062973BD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print_difference(X_test, X, Y)</w:t>
      </w:r>
    </w:p>
    <w:p w14:paraId="7F49CB2F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04CCC0" w14:textId="7AA7E945" w:rsidR="008C74DA" w:rsidRPr="00F0623E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debug =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14:paraId="4C2FB332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FA7003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if debug:</w:t>
      </w:r>
    </w:p>
    <w:p w14:paraId="0EA7FDAE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fig = plt.figure()</w:t>
      </w:r>
    </w:p>
    <w:p w14:paraId="5DBBC6D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plt.plot(X, Y, "ob", markersize=5)</w:t>
      </w:r>
    </w:p>
    <w:p w14:paraId="07C7FCA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X_interp = np.linspace(X[0], X[-1], 100)</w:t>
      </w:r>
    </w:p>
    <w:p w14:paraId="1E343E47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plt.plot(X_interp, [L(x, X, Y) for x in X_interp], 'oy', markersize=2)</w:t>
      </w:r>
    </w:p>
    <w:p w14:paraId="5545F8B1" w14:textId="77777777" w:rsidR="008C74DA" w:rsidRPr="008C74DA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plt.legend(["Table point", "Interpolation"])</w:t>
      </w:r>
    </w:p>
    <w:p w14:paraId="57E3B463" w14:textId="78628267" w:rsidR="008C74DA" w:rsidRPr="00F0623E" w:rsidRDefault="008C74DA" w:rsidP="00F062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4DA">
        <w:rPr>
          <w:rFonts w:ascii="Times New Roman" w:hAnsi="Times New Roman" w:cs="Times New Roman"/>
          <w:sz w:val="28"/>
          <w:szCs w:val="28"/>
          <w:lang w:val="uk-UA"/>
        </w:rPr>
        <w:t xml:space="preserve">        plt.show()</w:t>
      </w:r>
    </w:p>
    <w:p w14:paraId="5F52E422" w14:textId="0A06E584" w:rsidR="008C74DA" w:rsidRPr="00F0623E" w:rsidRDefault="008C74DA" w:rsidP="008C74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40DFBC" w14:textId="3BF8982E" w:rsidR="00244A66" w:rsidRDefault="008C74DA" w:rsidP="00244A66">
      <w:pPr>
        <w:spacing w:before="1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623E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14:paraId="4AF2E6D1" w14:textId="05A5B3B1" w:rsidR="008C74DA" w:rsidRDefault="008C74DA" w:rsidP="00244A66">
      <w:pPr>
        <w:spacing w:before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7211A752" wp14:editId="5EAF498E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4920" w14:textId="17B9565C" w:rsidR="008C74DA" w:rsidRDefault="008C74DA" w:rsidP="00244A66">
      <w:pPr>
        <w:spacing w:before="120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2FFC7EB9" wp14:editId="24D935FB">
            <wp:extent cx="6332855" cy="415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B43B" w14:textId="003906BE" w:rsidR="000833DB" w:rsidRDefault="000833DB" w:rsidP="00244A66">
      <w:pPr>
        <w:spacing w:before="120"/>
        <w:rPr>
          <w:b/>
          <w:lang w:val="ru-RU"/>
        </w:rPr>
      </w:pPr>
    </w:p>
    <w:p w14:paraId="26C44931" w14:textId="051657CC" w:rsidR="000833DB" w:rsidRPr="00A9259B" w:rsidRDefault="000833DB" w:rsidP="00F0623E">
      <w:pPr>
        <w:spacing w:before="120"/>
        <w:rPr>
          <w:rFonts w:ascii="Times New Roman" w:hAnsi="Times New Roman" w:cs="Times New Roman"/>
          <w:sz w:val="28"/>
          <w:szCs w:val="28"/>
          <w:lang w:val="uk-UA"/>
        </w:rPr>
      </w:pPr>
      <w:r w:rsidRPr="00F0623E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 w:rsidRPr="00F06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розрахункової роботи було освоєно дослідження похибки </w:t>
      </w:r>
      <w:r w:rsidRPr="00F0623E">
        <w:rPr>
          <w:rFonts w:ascii="Times New Roman" w:hAnsi="Times New Roman" w:cs="Times New Roman"/>
          <w:sz w:val="28"/>
          <w:szCs w:val="28"/>
          <w:lang w:val="uk-UA"/>
        </w:rPr>
        <w:t>інтерполяції функцій многочленом Ньютона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71AE0">
        <w:rPr>
          <w:rFonts w:ascii="Times New Roman" w:hAnsi="Times New Roman" w:cs="Times New Roman"/>
          <w:sz w:val="28"/>
          <w:szCs w:val="28"/>
          <w:lang w:val="uk-UA"/>
        </w:rPr>
        <w:t>Було виведено вигляд многочлена із коефіціентами</w:t>
      </w:r>
      <w:r w:rsidR="00571AE0" w:rsidRPr="00F0623E">
        <w:rPr>
          <w:rFonts w:ascii="Times New Roman" w:hAnsi="Times New Roman" w:cs="Times New Roman"/>
          <w:sz w:val="28"/>
          <w:szCs w:val="28"/>
          <w:lang w:val="uk-UA"/>
        </w:rPr>
        <w:t xml:space="preserve"> з певною кількістю знаків післ</w:t>
      </w:r>
      <w:r w:rsidR="00571AE0">
        <w:rPr>
          <w:rFonts w:ascii="Times New Roman" w:hAnsi="Times New Roman" w:cs="Times New Roman"/>
          <w:sz w:val="28"/>
          <w:szCs w:val="28"/>
          <w:lang w:val="uk-UA"/>
        </w:rPr>
        <w:t>я коми</w:t>
      </w:r>
      <w:r w:rsidR="00571AE0" w:rsidRPr="00F0623E">
        <w:rPr>
          <w:rFonts w:ascii="Times New Roman" w:hAnsi="Times New Roman" w:cs="Times New Roman"/>
          <w:sz w:val="28"/>
          <w:szCs w:val="28"/>
          <w:lang w:val="uk-UA"/>
        </w:rPr>
        <w:t xml:space="preserve">, задля </w:t>
      </w:r>
      <w:r w:rsidR="00571AE0">
        <w:rPr>
          <w:rFonts w:ascii="Times New Roman" w:hAnsi="Times New Roman" w:cs="Times New Roman"/>
          <w:sz w:val="28"/>
          <w:szCs w:val="28"/>
          <w:lang w:val="uk-UA"/>
        </w:rPr>
        <w:t>спрощення вигляду многочлена Ньютона. Було виведено таблицю розділених різниць</w:t>
      </w:r>
      <w:r w:rsidR="00571AE0" w:rsidRPr="00F0623E">
        <w:rPr>
          <w:rFonts w:ascii="Times New Roman" w:hAnsi="Times New Roman" w:cs="Times New Roman"/>
          <w:sz w:val="28"/>
          <w:szCs w:val="28"/>
          <w:lang w:val="uk-UA"/>
        </w:rPr>
        <w:t>, комірк</w:t>
      </w:r>
      <w:r w:rsidR="00571AE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71AE0" w:rsidRPr="00F0623E">
        <w:rPr>
          <w:rFonts w:ascii="Times New Roman" w:hAnsi="Times New Roman" w:cs="Times New Roman"/>
          <w:sz w:val="28"/>
          <w:szCs w:val="28"/>
          <w:lang w:val="uk-UA"/>
        </w:rPr>
        <w:t xml:space="preserve">, що не </w:t>
      </w:r>
      <w:r w:rsidR="00571AE0">
        <w:rPr>
          <w:rFonts w:ascii="Times New Roman" w:hAnsi="Times New Roman" w:cs="Times New Roman"/>
          <w:sz w:val="28"/>
          <w:szCs w:val="28"/>
          <w:lang w:val="uk-UA"/>
        </w:rPr>
        <w:t>мали значення відповіднї розділеної різниці</w:t>
      </w:r>
      <w:r w:rsidR="00571AE0" w:rsidRPr="00F0623E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="00571AE0">
        <w:rPr>
          <w:rFonts w:ascii="Times New Roman" w:hAnsi="Times New Roman" w:cs="Times New Roman"/>
          <w:sz w:val="28"/>
          <w:szCs w:val="28"/>
          <w:lang w:val="uk-UA"/>
        </w:rPr>
        <w:t>істили порожній рядок. Було виведено в таблицю</w:t>
      </w:r>
      <w:r w:rsidR="00571AE0" w:rsidRPr="00F062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1AE0">
        <w:rPr>
          <w:rFonts w:ascii="Times New Roman" w:hAnsi="Times New Roman" w:cs="Times New Roman"/>
          <w:sz w:val="28"/>
          <w:szCs w:val="28"/>
          <w:lang w:val="ru-RU"/>
        </w:rPr>
        <w:t>для наочност</w:t>
      </w:r>
      <w:r w:rsidR="00571AE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71AE0" w:rsidRPr="00F0623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71AE0">
        <w:rPr>
          <w:rFonts w:ascii="Times New Roman" w:hAnsi="Times New Roman" w:cs="Times New Roman"/>
          <w:sz w:val="28"/>
          <w:szCs w:val="28"/>
          <w:lang w:val="uk-UA"/>
        </w:rPr>
        <w:t xml:space="preserve"> похибку у точках спостереження</w:t>
      </w:r>
      <w:r w:rsidR="00571AE0" w:rsidRPr="00F062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1AE0">
        <w:rPr>
          <w:rFonts w:ascii="Times New Roman" w:hAnsi="Times New Roman" w:cs="Times New Roman"/>
          <w:sz w:val="28"/>
          <w:szCs w:val="28"/>
          <w:lang w:val="ru-RU"/>
        </w:rPr>
        <w:t xml:space="preserve">що відповідають точкам спостержень із завдання 2. Було навмисно обрано крайню точку спостерження </w:t>
      </w:r>
      <w:r w:rsidR="00571AE0">
        <w:rPr>
          <w:rFonts w:ascii="Times New Roman" w:hAnsi="Times New Roman" w:cs="Times New Roman"/>
          <w:sz w:val="28"/>
          <w:szCs w:val="28"/>
        </w:rPr>
        <w:t>x</w:t>
      </w:r>
      <w:r w:rsidR="00571AE0" w:rsidRPr="00F0623E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="00CB2246">
        <w:rPr>
          <w:rFonts w:ascii="Times New Roman" w:hAnsi="Times New Roman" w:cs="Times New Roman"/>
          <w:sz w:val="28"/>
          <w:szCs w:val="28"/>
          <w:lang w:val="ru-RU"/>
        </w:rPr>
        <w:t>0 – точку поза межами в</w:t>
      </w:r>
      <w:r w:rsidR="00CB2246">
        <w:rPr>
          <w:rFonts w:ascii="Times New Roman" w:hAnsi="Times New Roman" w:cs="Times New Roman"/>
          <w:sz w:val="28"/>
          <w:szCs w:val="28"/>
          <w:lang w:val="uk-UA"/>
        </w:rPr>
        <w:t>ідрізку</w:t>
      </w:r>
      <w:r w:rsidR="005C44FD">
        <w:rPr>
          <w:rFonts w:ascii="Times New Roman" w:hAnsi="Times New Roman" w:cs="Times New Roman"/>
          <w:sz w:val="28"/>
          <w:szCs w:val="28"/>
          <w:lang w:val="uk-UA"/>
        </w:rPr>
        <w:t xml:space="preserve"> інтерполяції</w:t>
      </w:r>
      <w:r w:rsidR="00CB2246" w:rsidRPr="00F062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B2246">
        <w:rPr>
          <w:rFonts w:ascii="Times New Roman" w:hAnsi="Times New Roman" w:cs="Times New Roman"/>
          <w:sz w:val="28"/>
          <w:szCs w:val="28"/>
          <w:lang w:val="ru-RU"/>
        </w:rPr>
        <w:t xml:space="preserve">на якому </w:t>
      </w:r>
      <w:r w:rsidR="00CB2246">
        <w:rPr>
          <w:rFonts w:ascii="Times New Roman" w:hAnsi="Times New Roman" w:cs="Times New Roman"/>
          <w:sz w:val="28"/>
          <w:szCs w:val="28"/>
          <w:lang w:val="uk-UA"/>
        </w:rPr>
        <w:t>було проведено</w:t>
      </w:r>
      <w:r w:rsidR="00CB2246">
        <w:rPr>
          <w:rFonts w:ascii="Times New Roman" w:hAnsi="Times New Roman" w:cs="Times New Roman"/>
          <w:sz w:val="28"/>
          <w:szCs w:val="28"/>
          <w:lang w:val="ru-RU"/>
        </w:rPr>
        <w:t xml:space="preserve"> спостереження</w:t>
      </w:r>
      <w:r w:rsidR="00571AE0" w:rsidRPr="00F062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1AE0">
        <w:rPr>
          <w:rFonts w:ascii="Times New Roman" w:hAnsi="Times New Roman" w:cs="Times New Roman"/>
          <w:sz w:val="28"/>
          <w:szCs w:val="28"/>
          <w:lang w:val="ru-RU"/>
        </w:rPr>
        <w:t>оск</w:t>
      </w:r>
      <w:r w:rsidR="00571AE0">
        <w:rPr>
          <w:rFonts w:ascii="Times New Roman" w:hAnsi="Times New Roman" w:cs="Times New Roman"/>
          <w:sz w:val="28"/>
          <w:szCs w:val="28"/>
          <w:lang w:val="uk-UA"/>
        </w:rPr>
        <w:t>ільки інтерполяційний многочлен</w:t>
      </w:r>
      <w:r w:rsidR="00CB2246">
        <w:rPr>
          <w:rFonts w:ascii="Times New Roman" w:hAnsi="Times New Roman" w:cs="Times New Roman"/>
          <w:sz w:val="28"/>
          <w:szCs w:val="28"/>
          <w:lang w:val="uk-UA"/>
        </w:rPr>
        <w:t xml:space="preserve"> давав нульову похибку.</w:t>
      </w:r>
      <w:r w:rsidR="00571A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367E">
        <w:rPr>
          <w:rFonts w:ascii="Times New Roman" w:hAnsi="Times New Roman" w:cs="Times New Roman"/>
          <w:sz w:val="28"/>
          <w:szCs w:val="28"/>
          <w:lang w:val="uk-UA"/>
        </w:rPr>
        <w:t>Похибка практичного характеру не перевищує значення аналітичного залишкового члена у розгляданих точках</w:t>
      </w:r>
      <w:r w:rsidR="00E8367E" w:rsidRPr="008131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8367E">
        <w:rPr>
          <w:rFonts w:ascii="Times New Roman" w:hAnsi="Times New Roman" w:cs="Times New Roman"/>
          <w:sz w:val="28"/>
          <w:szCs w:val="28"/>
          <w:lang w:val="ru-RU"/>
        </w:rPr>
        <w:t>що дає підгрунття</w:t>
      </w:r>
      <w:r w:rsidR="00E8367E">
        <w:rPr>
          <w:rFonts w:ascii="Times New Roman" w:hAnsi="Times New Roman" w:cs="Times New Roman"/>
          <w:sz w:val="28"/>
          <w:szCs w:val="28"/>
          <w:lang w:val="uk-UA"/>
        </w:rPr>
        <w:t xml:space="preserve"> для прийняття даної програми як правильної.</w:t>
      </w:r>
    </w:p>
    <w:sectPr w:rsidR="000833DB" w:rsidRPr="00A9259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4E61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25119"/>
    <w:multiLevelType w:val="multilevel"/>
    <w:tmpl w:val="72AE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3953C5"/>
    <w:multiLevelType w:val="hybridMultilevel"/>
    <w:tmpl w:val="E924965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56561"/>
    <w:multiLevelType w:val="multilevel"/>
    <w:tmpl w:val="72AE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8B"/>
    <w:rsid w:val="00050036"/>
    <w:rsid w:val="000833DB"/>
    <w:rsid w:val="00104B9B"/>
    <w:rsid w:val="00244A66"/>
    <w:rsid w:val="00571AE0"/>
    <w:rsid w:val="005C44FD"/>
    <w:rsid w:val="008C74DA"/>
    <w:rsid w:val="009766D2"/>
    <w:rsid w:val="00A9259B"/>
    <w:rsid w:val="00CB2246"/>
    <w:rsid w:val="00CF4792"/>
    <w:rsid w:val="00E8367E"/>
    <w:rsid w:val="00EC4D8B"/>
    <w:rsid w:val="00F0623E"/>
    <w:rsid w:val="00F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F550"/>
  <w15:chartTrackingRefBased/>
  <w15:docId w15:val="{A7595194-2E45-44C9-A7B7-BCC596CC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04B9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0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9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712</Words>
  <Characters>4735</Characters>
  <Application>Microsoft Office Word</Application>
  <DocSecurity>0</DocSecurity>
  <Lines>249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Venhryniuk</dc:creator>
  <cp:keywords/>
  <dc:description/>
  <cp:lastModifiedBy>Oleh Venhryniuk</cp:lastModifiedBy>
  <cp:revision>9</cp:revision>
  <cp:lastPrinted>2019-05-28T21:49:00Z</cp:lastPrinted>
  <dcterms:created xsi:type="dcterms:W3CDTF">2019-05-28T20:59:00Z</dcterms:created>
  <dcterms:modified xsi:type="dcterms:W3CDTF">2019-05-28T21:51:00Z</dcterms:modified>
</cp:coreProperties>
</file>